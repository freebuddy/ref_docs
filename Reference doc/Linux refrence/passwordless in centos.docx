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78C" w:rsidRPr="00C8178C" w:rsidRDefault="00C8178C" w:rsidP="00C8178C">
      <w:pPr>
        <w:pBdr>
          <w:bottom w:val="dashed" w:sz="4" w:space="0" w:color="DDDDDD"/>
        </w:pBdr>
        <w:shd w:val="clear" w:color="auto" w:fill="FFFFFF"/>
        <w:spacing w:after="140" w:line="312" w:lineRule="atLeast"/>
        <w:textAlignment w:val="baseline"/>
        <w:outlineLvl w:val="2"/>
        <w:rPr>
          <w:rFonts w:ascii="Arial" w:eastAsia="Times New Roman" w:hAnsi="Arial" w:cs="Arial"/>
          <w:color w:val="336699"/>
          <w:spacing w:val="-5"/>
          <w:sz w:val="30"/>
          <w:szCs w:val="30"/>
        </w:rPr>
      </w:pPr>
      <w:r w:rsidRPr="00C8178C">
        <w:rPr>
          <w:rFonts w:ascii="Arial" w:eastAsia="Times New Roman" w:hAnsi="Arial" w:cs="Arial"/>
          <w:color w:val="336699"/>
          <w:spacing w:val="-5"/>
          <w:sz w:val="30"/>
          <w:szCs w:val="30"/>
        </w:rPr>
        <w:t>Step 1: Create Authentication SSH-</w:t>
      </w:r>
      <w:proofErr w:type="spellStart"/>
      <w:r w:rsidRPr="00C8178C">
        <w:rPr>
          <w:rFonts w:ascii="Arial" w:eastAsia="Times New Roman" w:hAnsi="Arial" w:cs="Arial"/>
          <w:color w:val="336699"/>
          <w:spacing w:val="-5"/>
          <w:sz w:val="30"/>
          <w:szCs w:val="30"/>
        </w:rPr>
        <w:t>Kegen</w:t>
      </w:r>
      <w:proofErr w:type="spellEnd"/>
      <w:r w:rsidRPr="00C8178C">
        <w:rPr>
          <w:rFonts w:ascii="Arial" w:eastAsia="Times New Roman" w:hAnsi="Arial" w:cs="Arial"/>
          <w:color w:val="336699"/>
          <w:spacing w:val="-5"/>
          <w:sz w:val="30"/>
          <w:szCs w:val="30"/>
        </w:rPr>
        <w:t xml:space="preserve"> Keys on – (192.168.0.12)</w:t>
      </w:r>
    </w:p>
    <w:p w:rsidR="00C8178C" w:rsidRPr="00C8178C" w:rsidRDefault="00C8178C" w:rsidP="00C8178C">
      <w:pPr>
        <w:shd w:val="clear" w:color="auto" w:fill="FFFFFF"/>
        <w:spacing w:after="0" w:line="240" w:lineRule="auto"/>
        <w:textAlignment w:val="baseline"/>
        <w:rPr>
          <w:ins w:id="0" w:author="Unknown"/>
          <w:rFonts w:ascii="Arial" w:eastAsia="Times New Roman" w:hAnsi="Arial" w:cs="Arial"/>
          <w:color w:val="272727"/>
          <w:sz w:val="18"/>
          <w:szCs w:val="18"/>
        </w:rPr>
      </w:pPr>
      <w:ins w:id="1" w:author="Unknown"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First login into server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192.168.0.12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with user </w:t>
        </w:r>
        <w:proofErr w:type="spellStart"/>
        <w:r w:rsidRPr="00C8178C">
          <w:rPr>
            <w:rFonts w:ascii="inherit" w:eastAsia="Times New Roman" w:hAnsi="inherit" w:cs="Arial"/>
            <w:color w:val="008000"/>
            <w:sz w:val="18"/>
          </w:rPr>
          <w:t>tecmint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and generate a pair of public keys using following command.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2" w:author="Unknown"/>
          <w:rFonts w:ascii="Courier" w:eastAsia="Times New Roman" w:hAnsi="Courier" w:cs="Courier New"/>
          <w:color w:val="FFFFFF"/>
          <w:sz w:val="13"/>
          <w:szCs w:val="13"/>
        </w:rPr>
      </w:pPr>
      <w:ins w:id="3" w:author="Unknown"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[</w:t>
        </w:r>
        <w:r w:rsidRPr="00C8178C">
          <w:rPr>
            <w:rFonts w:ascii="inherit" w:eastAsia="Times New Roman" w:hAnsi="inherit" w:cs="Courier New"/>
            <w:b/>
            <w:bCs/>
            <w:color w:val="008000"/>
            <w:sz w:val="13"/>
          </w:rPr>
          <w:t>tecmint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@tecmint.com ~]$ </w:t>
        </w:r>
        <w:proofErr w:type="spellStart"/>
        <w:proofErr w:type="gram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ssh-keygen</w:t>
        </w:r>
        <w:proofErr w:type="spellEnd"/>
        <w:proofErr w:type="gram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-t 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rsa</w:t>
        </w:r>
        <w:proofErr w:type="spellEnd"/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4" w:author="Unknown"/>
          <w:rFonts w:ascii="Courier" w:eastAsia="Times New Roman" w:hAnsi="Courier" w:cs="Courier New"/>
          <w:color w:val="FFFFFF"/>
          <w:sz w:val="13"/>
          <w:szCs w:val="13"/>
        </w:rPr>
      </w:pPr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5" w:author="Unknown"/>
          <w:rFonts w:ascii="Courier" w:eastAsia="Times New Roman" w:hAnsi="Courier" w:cs="Courier New"/>
          <w:color w:val="FFFFFF"/>
          <w:sz w:val="13"/>
          <w:szCs w:val="13"/>
        </w:rPr>
      </w:pPr>
      <w:proofErr w:type="gramStart"/>
      <w:ins w:id="6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Generating public/private 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rsa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key pair.</w:t>
        </w:r>
        <w:proofErr w:type="gramEnd"/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7" w:author="Unknown"/>
          <w:rFonts w:ascii="Courier" w:eastAsia="Times New Roman" w:hAnsi="Courier" w:cs="Courier New"/>
          <w:color w:val="FFFFFF"/>
          <w:sz w:val="13"/>
          <w:szCs w:val="13"/>
        </w:rPr>
      </w:pPr>
      <w:ins w:id="8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Enter file in which to save the key (/home/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tecmint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/.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ssh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/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id_rsa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): </w:t>
        </w:r>
        <w:r w:rsidRPr="00C8178C">
          <w:rPr>
            <w:rFonts w:ascii="Courier" w:eastAsia="Times New Roman" w:hAnsi="Courier" w:cs="Courier New"/>
            <w:color w:val="FF0000"/>
            <w:sz w:val="13"/>
            <w:szCs w:val="13"/>
            <w:bdr w:val="none" w:sz="0" w:space="0" w:color="auto" w:frame="1"/>
          </w:rPr>
          <w:t>[Press enter key]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9" w:author="Unknown"/>
          <w:rFonts w:ascii="Courier" w:eastAsia="Times New Roman" w:hAnsi="Courier" w:cs="Courier New"/>
          <w:color w:val="FFFFFF"/>
          <w:sz w:val="13"/>
          <w:szCs w:val="13"/>
        </w:rPr>
      </w:pPr>
      <w:proofErr w:type="gramStart"/>
      <w:ins w:id="10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Created directory '/home/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tecmint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/.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ssh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'.</w:t>
        </w:r>
        <w:proofErr w:type="gramEnd"/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11" w:author="Unknown"/>
          <w:rFonts w:ascii="Courier" w:eastAsia="Times New Roman" w:hAnsi="Courier" w:cs="Courier New"/>
          <w:color w:val="FFFFFF"/>
          <w:sz w:val="13"/>
          <w:szCs w:val="13"/>
        </w:rPr>
      </w:pPr>
      <w:ins w:id="12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Enter passphrase (empty for no passphrase): </w:t>
        </w:r>
        <w:r w:rsidRPr="00C8178C">
          <w:rPr>
            <w:rFonts w:ascii="Courier" w:eastAsia="Times New Roman" w:hAnsi="Courier" w:cs="Courier New"/>
            <w:color w:val="FF0000"/>
            <w:sz w:val="13"/>
            <w:szCs w:val="13"/>
            <w:bdr w:val="none" w:sz="0" w:space="0" w:color="auto" w:frame="1"/>
          </w:rPr>
          <w:t>[Press enter key]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13" w:author="Unknown"/>
          <w:rFonts w:ascii="Courier" w:eastAsia="Times New Roman" w:hAnsi="Courier" w:cs="Courier New"/>
          <w:color w:val="FFFFFF"/>
          <w:sz w:val="13"/>
          <w:szCs w:val="13"/>
        </w:rPr>
      </w:pPr>
      <w:ins w:id="14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Enter same passphrase again: </w:t>
        </w:r>
        <w:r w:rsidRPr="00C8178C">
          <w:rPr>
            <w:rFonts w:ascii="Courier" w:eastAsia="Times New Roman" w:hAnsi="Courier" w:cs="Courier New"/>
            <w:color w:val="FF0000"/>
            <w:sz w:val="13"/>
            <w:szCs w:val="13"/>
            <w:bdr w:val="none" w:sz="0" w:space="0" w:color="auto" w:frame="1"/>
          </w:rPr>
          <w:t>[Press enter key]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15" w:author="Unknown"/>
          <w:rFonts w:ascii="Courier" w:eastAsia="Times New Roman" w:hAnsi="Courier" w:cs="Courier New"/>
          <w:color w:val="FFFFFF"/>
          <w:sz w:val="13"/>
          <w:szCs w:val="13"/>
        </w:rPr>
      </w:pPr>
      <w:ins w:id="16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Your identification has been saved in /home/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tecmint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/.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ssh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/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id_rsa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17" w:author="Unknown"/>
          <w:rFonts w:ascii="Courier" w:eastAsia="Times New Roman" w:hAnsi="Courier" w:cs="Courier New"/>
          <w:color w:val="FFFFFF"/>
          <w:sz w:val="13"/>
          <w:szCs w:val="13"/>
        </w:rPr>
      </w:pPr>
      <w:ins w:id="18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Your public key has been saved in /home/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tecmint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/.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ssh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/id_rsa.pub.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19" w:author="Unknown"/>
          <w:rFonts w:ascii="Courier" w:eastAsia="Times New Roman" w:hAnsi="Courier" w:cs="Courier New"/>
          <w:color w:val="FFFFFF"/>
          <w:sz w:val="13"/>
          <w:szCs w:val="13"/>
        </w:rPr>
      </w:pPr>
      <w:ins w:id="20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The key fingerprint is: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21" w:author="Unknown"/>
          <w:rFonts w:ascii="Courier" w:eastAsia="Times New Roman" w:hAnsi="Courier" w:cs="Courier New"/>
          <w:color w:val="FFFFFF"/>
          <w:sz w:val="13"/>
          <w:szCs w:val="13"/>
        </w:rPr>
      </w:pPr>
      <w:ins w:id="22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5f</w:t>
        </w:r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:ad:40:00:8a:d1:9b:99:b3:b0:f8:08:99:c3:ed:d3</w:t>
        </w:r>
        <w:proofErr w:type="gram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tecmint@tecmint.com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23" w:author="Unknown"/>
          <w:rFonts w:ascii="Courier" w:eastAsia="Times New Roman" w:hAnsi="Courier" w:cs="Courier New"/>
          <w:color w:val="FFFFFF"/>
          <w:sz w:val="13"/>
          <w:szCs w:val="13"/>
        </w:rPr>
      </w:pPr>
      <w:ins w:id="24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The key's 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randomart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image is: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25" w:author="Unknown"/>
          <w:rFonts w:ascii="Courier" w:eastAsia="Times New Roman" w:hAnsi="Courier" w:cs="Courier New"/>
          <w:color w:val="FFFFFF"/>
          <w:sz w:val="13"/>
          <w:szCs w:val="13"/>
        </w:rPr>
      </w:pPr>
      <w:ins w:id="26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+--</w:t>
        </w:r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[ RSA</w:t>
        </w:r>
        <w:proofErr w:type="gram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2048]----+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27" w:author="Unknown"/>
          <w:rFonts w:ascii="Courier" w:eastAsia="Times New Roman" w:hAnsi="Courier" w:cs="Courier New"/>
          <w:color w:val="FFFFFF"/>
          <w:sz w:val="13"/>
          <w:szCs w:val="13"/>
        </w:rPr>
      </w:pPr>
      <w:ins w:id="28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|        ..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oooE</w:t>
        </w:r>
        <w:proofErr w:type="spellEnd"/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.+</w:t>
        </w:r>
        <w:proofErr w:type="gram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+|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29" w:author="Unknown"/>
          <w:rFonts w:ascii="Courier" w:eastAsia="Times New Roman" w:hAnsi="Courier" w:cs="Courier New"/>
          <w:color w:val="FFFFFF"/>
          <w:sz w:val="13"/>
          <w:szCs w:val="13"/>
        </w:rPr>
      </w:pPr>
      <w:ins w:id="30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|         o. </w:t>
        </w:r>
        <w:proofErr w:type="spellStart"/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o.o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 |</w:t>
        </w:r>
        <w:proofErr w:type="gramEnd"/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31" w:author="Unknown"/>
          <w:rFonts w:ascii="Courier" w:eastAsia="Times New Roman" w:hAnsi="Courier" w:cs="Courier New"/>
          <w:color w:val="FFFFFF"/>
          <w:sz w:val="13"/>
          <w:szCs w:val="13"/>
        </w:rPr>
      </w:pPr>
      <w:ins w:id="32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|          ..   . 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33" w:author="Unknown"/>
          <w:rFonts w:ascii="Courier" w:eastAsia="Times New Roman" w:hAnsi="Courier" w:cs="Courier New"/>
          <w:color w:val="FFFFFF"/>
          <w:sz w:val="13"/>
          <w:szCs w:val="13"/>
        </w:rPr>
      </w:pPr>
      <w:ins w:id="34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|         </w:t>
        </w:r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o  .</w:t>
        </w:r>
        <w:proofErr w:type="gram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. o|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35" w:author="Unknown"/>
          <w:rFonts w:ascii="Courier" w:eastAsia="Times New Roman" w:hAnsi="Courier" w:cs="Courier New"/>
          <w:color w:val="FFFFFF"/>
          <w:sz w:val="13"/>
          <w:szCs w:val="13"/>
        </w:rPr>
      </w:pPr>
      <w:ins w:id="36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|        </w:t>
        </w:r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S .</w:t>
        </w:r>
        <w:proofErr w:type="gram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 . + 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37" w:author="Unknown"/>
          <w:rFonts w:ascii="Courier" w:eastAsia="Times New Roman" w:hAnsi="Courier" w:cs="Courier New"/>
          <w:color w:val="FFFFFF"/>
          <w:sz w:val="13"/>
          <w:szCs w:val="13"/>
        </w:rPr>
      </w:pPr>
      <w:ins w:id="38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|       . .    . o|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39" w:author="Unknown"/>
          <w:rFonts w:ascii="Courier" w:eastAsia="Times New Roman" w:hAnsi="Courier" w:cs="Courier New"/>
          <w:color w:val="FFFFFF"/>
          <w:sz w:val="13"/>
          <w:szCs w:val="13"/>
        </w:rPr>
      </w:pPr>
      <w:ins w:id="40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|      . </w:t>
        </w:r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o</w:t>
        </w:r>
        <w:proofErr w:type="gram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</w:t>
        </w:r>
        <w:proofErr w:type="spell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o</w:t>
        </w:r>
        <w:proofErr w:type="spell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    ..|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41" w:author="Unknown"/>
          <w:rFonts w:ascii="Courier" w:eastAsia="Times New Roman" w:hAnsi="Courier" w:cs="Courier New"/>
          <w:color w:val="FFFFFF"/>
          <w:sz w:val="13"/>
          <w:szCs w:val="13"/>
        </w:rPr>
      </w:pPr>
      <w:ins w:id="42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|       + +       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43" w:author="Unknown"/>
          <w:rFonts w:ascii="Courier" w:eastAsia="Times New Roman" w:hAnsi="Courier" w:cs="Courier New"/>
          <w:color w:val="FFFFFF"/>
          <w:sz w:val="13"/>
          <w:szCs w:val="13"/>
        </w:rPr>
      </w:pPr>
      <w:ins w:id="44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|        +.       |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45" w:author="Unknown"/>
          <w:rFonts w:ascii="Courier" w:eastAsia="Times New Roman" w:hAnsi="Courier" w:cs="Courier New"/>
          <w:color w:val="FFFFFF"/>
          <w:sz w:val="13"/>
          <w:szCs w:val="13"/>
        </w:rPr>
      </w:pPr>
      <w:ins w:id="46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+-----------------+</w:t>
        </w:r>
      </w:ins>
    </w:p>
    <w:p w:rsidR="00C8178C" w:rsidRPr="00C8178C" w:rsidRDefault="00C8178C" w:rsidP="00C8178C">
      <w:pPr>
        <w:shd w:val="clear" w:color="auto" w:fill="F1F1F1"/>
        <w:spacing w:after="0" w:line="240" w:lineRule="auto"/>
        <w:jc w:val="center"/>
        <w:textAlignment w:val="baseline"/>
        <w:rPr>
          <w:ins w:id="47" w:author="Unknown"/>
          <w:rFonts w:ascii="Arial" w:eastAsia="Times New Roman" w:hAnsi="Arial" w:cs="Arial"/>
          <w:color w:val="272727"/>
          <w:sz w:val="18"/>
          <w:szCs w:val="18"/>
        </w:rPr>
      </w:pPr>
      <w:r>
        <w:rPr>
          <w:rFonts w:ascii="Arial" w:eastAsia="Times New Roman" w:hAnsi="Arial" w:cs="Arial"/>
          <w:noProof/>
          <w:color w:val="3B8DBD"/>
          <w:sz w:val="18"/>
          <w:szCs w:val="18"/>
          <w:bdr w:val="none" w:sz="0" w:space="0" w:color="auto" w:frame="1"/>
        </w:rPr>
        <w:drawing>
          <wp:inline distT="0" distB="0" distL="0" distR="0">
            <wp:extent cx="7086600" cy="4133850"/>
            <wp:effectExtent l="19050" t="0" r="0" b="0"/>
            <wp:docPr id="1" name="Picture 1" descr="Create SSH RSA Key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e SSH RSA Key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8C" w:rsidRPr="00C8178C" w:rsidRDefault="00C8178C" w:rsidP="00C8178C">
      <w:pPr>
        <w:shd w:val="clear" w:color="auto" w:fill="F1F1F1"/>
        <w:spacing w:after="140" w:line="240" w:lineRule="auto"/>
        <w:jc w:val="center"/>
        <w:textAlignment w:val="baseline"/>
        <w:rPr>
          <w:ins w:id="48" w:author="Unknown"/>
          <w:rFonts w:ascii="inherit" w:eastAsia="Times New Roman" w:hAnsi="inherit" w:cs="Arial"/>
          <w:i/>
          <w:iCs/>
          <w:color w:val="999999"/>
          <w:sz w:val="13"/>
          <w:szCs w:val="13"/>
        </w:rPr>
      </w:pPr>
      <w:ins w:id="49" w:author="Unknown"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>Create SSH RSA Key</w:t>
        </w:r>
      </w:ins>
    </w:p>
    <w:p w:rsidR="00C8178C" w:rsidRPr="00C8178C" w:rsidRDefault="00C8178C" w:rsidP="00C8178C">
      <w:pPr>
        <w:pBdr>
          <w:bottom w:val="dashed" w:sz="4" w:space="0" w:color="DDDDDD"/>
        </w:pBdr>
        <w:shd w:val="clear" w:color="auto" w:fill="FFFFFF"/>
        <w:spacing w:after="140" w:line="312" w:lineRule="atLeast"/>
        <w:textAlignment w:val="baseline"/>
        <w:outlineLvl w:val="2"/>
        <w:rPr>
          <w:ins w:id="50" w:author="Unknown"/>
          <w:rFonts w:ascii="Arial" w:eastAsia="Times New Roman" w:hAnsi="Arial" w:cs="Arial"/>
          <w:color w:val="336699"/>
          <w:spacing w:val="-5"/>
          <w:sz w:val="30"/>
          <w:szCs w:val="30"/>
        </w:rPr>
      </w:pPr>
      <w:ins w:id="51" w:author="Unknown">
        <w:r w:rsidRPr="00C8178C">
          <w:rPr>
            <w:rFonts w:ascii="Arial" w:eastAsia="Times New Roman" w:hAnsi="Arial" w:cs="Arial"/>
            <w:color w:val="336699"/>
            <w:spacing w:val="-5"/>
            <w:sz w:val="30"/>
            <w:szCs w:val="30"/>
          </w:rPr>
          <w:t>Step 2: Create .</w:t>
        </w:r>
        <w:proofErr w:type="spellStart"/>
        <w:r w:rsidRPr="00C8178C">
          <w:rPr>
            <w:rFonts w:ascii="Arial" w:eastAsia="Times New Roman" w:hAnsi="Arial" w:cs="Arial"/>
            <w:color w:val="336699"/>
            <w:spacing w:val="-5"/>
            <w:sz w:val="30"/>
            <w:szCs w:val="30"/>
          </w:rPr>
          <w:t>ssh</w:t>
        </w:r>
        <w:proofErr w:type="spellEnd"/>
        <w:r w:rsidRPr="00C8178C">
          <w:rPr>
            <w:rFonts w:ascii="Arial" w:eastAsia="Times New Roman" w:hAnsi="Arial" w:cs="Arial"/>
            <w:color w:val="336699"/>
            <w:spacing w:val="-5"/>
            <w:sz w:val="30"/>
            <w:szCs w:val="30"/>
          </w:rPr>
          <w:t xml:space="preserve"> Directory on – 192.168.0.11</w:t>
        </w:r>
      </w:ins>
    </w:p>
    <w:p w:rsidR="00C8178C" w:rsidRPr="00C8178C" w:rsidRDefault="00C8178C" w:rsidP="00C8178C">
      <w:pPr>
        <w:shd w:val="clear" w:color="auto" w:fill="FFFFFF"/>
        <w:spacing w:after="0" w:line="240" w:lineRule="auto"/>
        <w:textAlignment w:val="baseline"/>
        <w:rPr>
          <w:ins w:id="52" w:author="Unknown"/>
          <w:rFonts w:ascii="Arial" w:eastAsia="Times New Roman" w:hAnsi="Arial" w:cs="Arial"/>
          <w:color w:val="272727"/>
          <w:sz w:val="18"/>
          <w:szCs w:val="18"/>
        </w:rPr>
      </w:pPr>
      <w:ins w:id="53" w:author="Unknown"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lastRenderedPageBreak/>
          <w:t>Use SSH from server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192.168.0.12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to connect server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192.168.0.11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using </w:t>
        </w:r>
        <w:proofErr w:type="spellStart"/>
        <w:proofErr w:type="gramStart"/>
        <w:r w:rsidRPr="00C8178C">
          <w:rPr>
            <w:rFonts w:ascii="inherit" w:eastAsia="Times New Roman" w:hAnsi="inherit" w:cs="Arial"/>
            <w:color w:val="0000FF"/>
            <w:sz w:val="18"/>
          </w:rPr>
          <w:t>sheena</w:t>
        </w:r>
        <w:proofErr w:type="spellEnd"/>
        <w:proofErr w:type="gram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as user and create </w:t>
        </w:r>
        <w:r w:rsidRPr="00C8178C">
          <w:rPr>
            <w:rFonts w:ascii="inherit" w:eastAsia="Times New Roman" w:hAnsi="inherit" w:cs="Arial"/>
            <w:color w:val="FF0000"/>
            <w:sz w:val="18"/>
          </w:rPr>
          <w:t>.</w:t>
        </w:r>
        <w:proofErr w:type="spellStart"/>
        <w:r w:rsidRPr="00C8178C">
          <w:rPr>
            <w:rFonts w:ascii="inherit" w:eastAsia="Times New Roman" w:hAnsi="inherit" w:cs="Arial"/>
            <w:color w:val="FF0000"/>
            <w:sz w:val="18"/>
          </w:rPr>
          <w:t>ssh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directory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 xml:space="preserve"> under it, using following command.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54" w:author="Unknown"/>
          <w:rFonts w:ascii="Courier" w:eastAsia="Times New Roman" w:hAnsi="Courier" w:cs="Courier New"/>
          <w:color w:val="FFFFFF"/>
          <w:sz w:val="13"/>
          <w:szCs w:val="13"/>
        </w:rPr>
      </w:pPr>
      <w:ins w:id="55" w:author="Unknown"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[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008000"/>
            <w:sz w:val="13"/>
          </w:rPr>
          <w:t>tecmint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@tecmint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~]$ </w:t>
        </w:r>
        <w:proofErr w:type="spellStart"/>
        <w:proofErr w:type="gram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proofErr w:type="gram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</w:t>
        </w:r>
        <w:r w:rsidRPr="00C8178C">
          <w:rPr>
            <w:rFonts w:ascii="inherit" w:eastAsia="Times New Roman" w:hAnsi="inherit" w:cs="Courier New"/>
            <w:b/>
            <w:bCs/>
            <w:color w:val="0000FF"/>
            <w:sz w:val="13"/>
          </w:rPr>
          <w:t>sheena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@192.168.0.11 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mkdir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-p </w:t>
        </w:r>
        <w:r w:rsidRPr="00C8178C">
          <w:rPr>
            <w:rFonts w:ascii="inherit" w:eastAsia="Times New Roman" w:hAnsi="inherit" w:cs="Courier New"/>
            <w:b/>
            <w:bCs/>
            <w:color w:val="FF0000"/>
            <w:sz w:val="13"/>
          </w:rPr>
          <w:t>.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0000"/>
            <w:sz w:val="13"/>
          </w:rPr>
          <w:t>ssh</w:t>
        </w:r>
        <w:proofErr w:type="spellEnd"/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56" w:author="Unknown"/>
          <w:rFonts w:ascii="Courier" w:eastAsia="Times New Roman" w:hAnsi="Courier" w:cs="Courier New"/>
          <w:color w:val="FFFFFF"/>
          <w:sz w:val="13"/>
          <w:szCs w:val="13"/>
        </w:rPr>
      </w:pPr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57" w:author="Unknown"/>
          <w:rFonts w:ascii="Courier" w:eastAsia="Times New Roman" w:hAnsi="Courier" w:cs="Courier New"/>
          <w:color w:val="FFFFFF"/>
          <w:sz w:val="13"/>
          <w:szCs w:val="13"/>
        </w:rPr>
      </w:pPr>
      <w:ins w:id="58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The authenticity of host '192.168.0.11 (192.168.0.11)' can't be established.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59" w:author="Unknown"/>
          <w:rFonts w:ascii="Courier" w:eastAsia="Times New Roman" w:hAnsi="Courier" w:cs="Courier New"/>
          <w:color w:val="FFFFFF"/>
          <w:sz w:val="13"/>
          <w:szCs w:val="13"/>
        </w:rPr>
      </w:pPr>
      <w:ins w:id="60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RSA key fingerprint is 45:0e:28:11:d6:81:62:16:04:3f</w:t>
        </w:r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:db:38:02:la:22:4e</w:t>
        </w:r>
        <w:proofErr w:type="gramEnd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61" w:author="Unknown"/>
          <w:rFonts w:ascii="Courier" w:eastAsia="Times New Roman" w:hAnsi="Courier" w:cs="Courier New"/>
          <w:color w:val="FFFFFF"/>
          <w:sz w:val="13"/>
          <w:szCs w:val="13"/>
        </w:rPr>
      </w:pPr>
      <w:ins w:id="62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 xml:space="preserve">Are you sure you want to continue connecting (yes/no)? </w:t>
        </w:r>
        <w:proofErr w:type="gramStart"/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yes</w:t>
        </w:r>
        <w:proofErr w:type="gramEnd"/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63" w:author="Unknown"/>
          <w:rFonts w:ascii="Courier" w:eastAsia="Times New Roman" w:hAnsi="Courier" w:cs="Courier New"/>
          <w:color w:val="FFFFFF"/>
          <w:sz w:val="13"/>
          <w:szCs w:val="13"/>
        </w:rPr>
      </w:pPr>
      <w:ins w:id="64" w:author="Unknown"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Warning: Permanently added '192.168.0.11' (ECDSA) to the list of known hosts.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65" w:author="Unknown"/>
          <w:rFonts w:ascii="Courier" w:eastAsia="Times New Roman" w:hAnsi="Courier" w:cs="Courier New"/>
          <w:color w:val="FFFFFF"/>
          <w:sz w:val="13"/>
          <w:szCs w:val="13"/>
        </w:rPr>
      </w:pPr>
      <w:ins w:id="66" w:author="Unknown">
        <w:r w:rsidRPr="00C8178C">
          <w:rPr>
            <w:rFonts w:ascii="inherit" w:eastAsia="Times New Roman" w:hAnsi="inherit" w:cs="Courier New"/>
            <w:b/>
            <w:bCs/>
            <w:color w:val="0000FF"/>
            <w:sz w:val="13"/>
          </w:rPr>
          <w:t>sheena</w:t>
        </w:r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@192.168.0.11's password: [</w:t>
        </w:r>
        <w:r w:rsidRPr="00C8178C">
          <w:rPr>
            <w:rFonts w:ascii="inherit" w:eastAsia="Times New Roman" w:hAnsi="inherit" w:cs="Courier New"/>
            <w:b/>
            <w:bCs/>
            <w:color w:val="FF0000"/>
            <w:sz w:val="13"/>
          </w:rPr>
          <w:t>Enter Your Password Here</w:t>
        </w:r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]</w:t>
        </w:r>
      </w:ins>
    </w:p>
    <w:p w:rsidR="00C8178C" w:rsidRPr="00C8178C" w:rsidRDefault="00C8178C" w:rsidP="00C8178C">
      <w:pPr>
        <w:shd w:val="clear" w:color="auto" w:fill="F1F1F1"/>
        <w:spacing w:after="0" w:line="240" w:lineRule="auto"/>
        <w:jc w:val="center"/>
        <w:textAlignment w:val="baseline"/>
        <w:rPr>
          <w:ins w:id="67" w:author="Unknown"/>
          <w:rFonts w:ascii="Arial" w:eastAsia="Times New Roman" w:hAnsi="Arial" w:cs="Arial"/>
          <w:color w:val="272727"/>
          <w:sz w:val="18"/>
          <w:szCs w:val="18"/>
        </w:rPr>
      </w:pPr>
      <w:r>
        <w:rPr>
          <w:rFonts w:ascii="Arial" w:eastAsia="Times New Roman" w:hAnsi="Arial" w:cs="Arial"/>
          <w:noProof/>
          <w:color w:val="3B8DBD"/>
          <w:sz w:val="18"/>
          <w:szCs w:val="18"/>
          <w:bdr w:val="none" w:sz="0" w:space="0" w:color="auto" w:frame="1"/>
        </w:rPr>
        <w:drawing>
          <wp:inline distT="0" distB="0" distL="0" distR="0">
            <wp:extent cx="7086600" cy="4133850"/>
            <wp:effectExtent l="19050" t="0" r="0" b="0"/>
            <wp:docPr id="2" name="Picture 2" descr="Create SSH Directory Under User Home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reate SSH Directory Under User Home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8C" w:rsidRPr="00C8178C" w:rsidRDefault="00C8178C" w:rsidP="00C8178C">
      <w:pPr>
        <w:shd w:val="clear" w:color="auto" w:fill="F1F1F1"/>
        <w:spacing w:after="140" w:line="240" w:lineRule="auto"/>
        <w:jc w:val="center"/>
        <w:textAlignment w:val="baseline"/>
        <w:rPr>
          <w:ins w:id="68" w:author="Unknown"/>
          <w:rFonts w:ascii="inherit" w:eastAsia="Times New Roman" w:hAnsi="inherit" w:cs="Arial"/>
          <w:i/>
          <w:iCs/>
          <w:color w:val="999999"/>
          <w:sz w:val="13"/>
          <w:szCs w:val="13"/>
        </w:rPr>
      </w:pPr>
      <w:ins w:id="69" w:author="Unknown"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 xml:space="preserve">Create SSH Directory </w:t>
        </w:r>
        <w:proofErr w:type="gramStart"/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>Under</w:t>
        </w:r>
        <w:proofErr w:type="gramEnd"/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 xml:space="preserve"> User Home</w:t>
        </w:r>
      </w:ins>
    </w:p>
    <w:p w:rsidR="00C8178C" w:rsidRPr="00C8178C" w:rsidRDefault="00C8178C" w:rsidP="00C8178C">
      <w:pPr>
        <w:pBdr>
          <w:bottom w:val="dashed" w:sz="4" w:space="0" w:color="DDDDDD"/>
        </w:pBdr>
        <w:shd w:val="clear" w:color="auto" w:fill="FFFFFF"/>
        <w:spacing w:after="140" w:line="312" w:lineRule="atLeast"/>
        <w:textAlignment w:val="baseline"/>
        <w:outlineLvl w:val="2"/>
        <w:rPr>
          <w:ins w:id="70" w:author="Unknown"/>
          <w:rFonts w:ascii="Arial" w:eastAsia="Times New Roman" w:hAnsi="Arial" w:cs="Arial"/>
          <w:color w:val="336699"/>
          <w:spacing w:val="-5"/>
          <w:sz w:val="30"/>
          <w:szCs w:val="30"/>
        </w:rPr>
      </w:pPr>
      <w:ins w:id="71" w:author="Unknown">
        <w:r w:rsidRPr="00C8178C">
          <w:rPr>
            <w:rFonts w:ascii="Arial" w:eastAsia="Times New Roman" w:hAnsi="Arial" w:cs="Arial"/>
            <w:color w:val="336699"/>
            <w:spacing w:val="-5"/>
            <w:sz w:val="30"/>
            <w:szCs w:val="30"/>
          </w:rPr>
          <w:t>Step 3: Upload Generated Public Keys to – 192.168.0.11</w:t>
        </w:r>
      </w:ins>
    </w:p>
    <w:p w:rsidR="00C8178C" w:rsidRPr="00C8178C" w:rsidRDefault="00C8178C" w:rsidP="00C8178C">
      <w:pPr>
        <w:shd w:val="clear" w:color="auto" w:fill="FFFFFF"/>
        <w:spacing w:after="0" w:line="240" w:lineRule="auto"/>
        <w:textAlignment w:val="baseline"/>
        <w:rPr>
          <w:ins w:id="72" w:author="Unknown"/>
          <w:rFonts w:ascii="Arial" w:eastAsia="Times New Roman" w:hAnsi="Arial" w:cs="Arial"/>
          <w:color w:val="272727"/>
          <w:sz w:val="18"/>
          <w:szCs w:val="18"/>
        </w:rPr>
      </w:pPr>
      <w:ins w:id="73" w:author="Unknown"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Use SSH from server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192.168.0.12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and upload new generated public key (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id_rsa.pub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) on server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192.168.0.11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under </w:t>
        </w:r>
        <w:proofErr w:type="spellStart"/>
        <w:r w:rsidRPr="00C8178C">
          <w:rPr>
            <w:rFonts w:ascii="inherit" w:eastAsia="Times New Roman" w:hAnsi="inherit" w:cs="Arial"/>
            <w:color w:val="0000FF"/>
            <w:sz w:val="18"/>
          </w:rPr>
          <w:t>sheena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‘s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.</w:t>
        </w:r>
        <w:proofErr w:type="spellStart"/>
        <w:r w:rsidRPr="00C8178C">
          <w:rPr>
            <w:rFonts w:ascii="inherit" w:eastAsia="Times New Roman" w:hAnsi="inherit" w:cs="Arial"/>
            <w:color w:val="333333"/>
            <w:sz w:val="18"/>
          </w:rPr>
          <w:t>ssh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directory as a file name </w:t>
        </w:r>
        <w:proofErr w:type="spellStart"/>
        <w:r w:rsidRPr="00C8178C">
          <w:rPr>
            <w:rFonts w:ascii="inherit" w:eastAsia="Times New Roman" w:hAnsi="inherit" w:cs="Arial"/>
            <w:color w:val="333333"/>
            <w:sz w:val="18"/>
          </w:rPr>
          <w:t>authorized_keys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74" w:author="Unknown"/>
          <w:rFonts w:ascii="Courier" w:eastAsia="Times New Roman" w:hAnsi="Courier" w:cs="Courier New"/>
          <w:color w:val="FFFFFF"/>
          <w:sz w:val="13"/>
          <w:szCs w:val="13"/>
        </w:rPr>
      </w:pPr>
      <w:ins w:id="75" w:author="Unknown"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[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008000"/>
            <w:sz w:val="13"/>
          </w:rPr>
          <w:t>tecmint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@tecmint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~]$ </w:t>
        </w:r>
        <w:proofErr w:type="gram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cat</w:t>
        </w:r>
        <w:proofErr w:type="gram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.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/id_rsa.pub | 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</w:t>
        </w:r>
        <w:r w:rsidRPr="00C8178C">
          <w:rPr>
            <w:rFonts w:ascii="inherit" w:eastAsia="Times New Roman" w:hAnsi="inherit" w:cs="Courier New"/>
            <w:b/>
            <w:bCs/>
            <w:color w:val="0000FF"/>
            <w:sz w:val="13"/>
          </w:rPr>
          <w:t>sheena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@192.168.0.11 'cat &gt;&gt; .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/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authorized_keys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'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76" w:author="Unknown"/>
          <w:rFonts w:ascii="Courier" w:eastAsia="Times New Roman" w:hAnsi="Courier" w:cs="Courier New"/>
          <w:color w:val="FFFFFF"/>
          <w:sz w:val="13"/>
          <w:szCs w:val="13"/>
        </w:rPr>
      </w:pPr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77" w:author="Unknown"/>
          <w:rFonts w:ascii="Courier" w:eastAsia="Times New Roman" w:hAnsi="Courier" w:cs="Courier New"/>
          <w:color w:val="FFFFFF"/>
          <w:sz w:val="13"/>
          <w:szCs w:val="13"/>
        </w:rPr>
      </w:pPr>
      <w:ins w:id="78" w:author="Unknown">
        <w:r w:rsidRPr="00C8178C">
          <w:rPr>
            <w:rFonts w:ascii="inherit" w:eastAsia="Times New Roman" w:hAnsi="inherit" w:cs="Courier New"/>
            <w:b/>
            <w:bCs/>
            <w:color w:val="0000FF"/>
            <w:sz w:val="13"/>
          </w:rPr>
          <w:t>sheena</w:t>
        </w:r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@192.168.1.2's password: [</w:t>
        </w:r>
        <w:r w:rsidRPr="00C8178C">
          <w:rPr>
            <w:rFonts w:ascii="inherit" w:eastAsia="Times New Roman" w:hAnsi="inherit" w:cs="Courier New"/>
            <w:b/>
            <w:bCs/>
            <w:color w:val="FF0000"/>
            <w:sz w:val="13"/>
          </w:rPr>
          <w:t>Enter Your Password Here</w:t>
        </w:r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]</w:t>
        </w:r>
      </w:ins>
    </w:p>
    <w:p w:rsidR="00C8178C" w:rsidRPr="00C8178C" w:rsidRDefault="00C8178C" w:rsidP="00C8178C">
      <w:pPr>
        <w:shd w:val="clear" w:color="auto" w:fill="F1F1F1"/>
        <w:spacing w:after="0" w:line="240" w:lineRule="auto"/>
        <w:jc w:val="center"/>
        <w:textAlignment w:val="baseline"/>
        <w:rPr>
          <w:ins w:id="79" w:author="Unknown"/>
          <w:rFonts w:ascii="Arial" w:eastAsia="Times New Roman" w:hAnsi="Arial" w:cs="Arial"/>
          <w:color w:val="272727"/>
          <w:sz w:val="18"/>
          <w:szCs w:val="18"/>
        </w:rPr>
      </w:pPr>
      <w:r>
        <w:rPr>
          <w:rFonts w:ascii="Arial" w:eastAsia="Times New Roman" w:hAnsi="Arial" w:cs="Arial"/>
          <w:noProof/>
          <w:color w:val="3B8DBD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7086600" cy="4133850"/>
            <wp:effectExtent l="19050" t="0" r="0" b="0"/>
            <wp:docPr id="3" name="Picture 3" descr="Upload RSA Key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pload RSA Key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8C" w:rsidRPr="00C8178C" w:rsidRDefault="00C8178C" w:rsidP="00C8178C">
      <w:pPr>
        <w:shd w:val="clear" w:color="auto" w:fill="F1F1F1"/>
        <w:spacing w:after="140" w:line="240" w:lineRule="auto"/>
        <w:jc w:val="center"/>
        <w:textAlignment w:val="baseline"/>
        <w:rPr>
          <w:ins w:id="80" w:author="Unknown"/>
          <w:rFonts w:ascii="inherit" w:eastAsia="Times New Roman" w:hAnsi="inherit" w:cs="Arial"/>
          <w:i/>
          <w:iCs/>
          <w:color w:val="999999"/>
          <w:sz w:val="13"/>
          <w:szCs w:val="13"/>
        </w:rPr>
      </w:pPr>
      <w:ins w:id="81" w:author="Unknown"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>Upload RSA Key</w:t>
        </w:r>
      </w:ins>
    </w:p>
    <w:p w:rsidR="00C8178C" w:rsidRPr="00C8178C" w:rsidRDefault="00C8178C" w:rsidP="00C8178C">
      <w:pPr>
        <w:pBdr>
          <w:bottom w:val="dashed" w:sz="4" w:space="0" w:color="DDDDDD"/>
        </w:pBdr>
        <w:shd w:val="clear" w:color="auto" w:fill="FFFFFF"/>
        <w:spacing w:after="140" w:line="312" w:lineRule="atLeast"/>
        <w:textAlignment w:val="baseline"/>
        <w:outlineLvl w:val="2"/>
        <w:rPr>
          <w:ins w:id="82" w:author="Unknown"/>
          <w:rFonts w:ascii="Arial" w:eastAsia="Times New Roman" w:hAnsi="Arial" w:cs="Arial"/>
          <w:color w:val="336699"/>
          <w:spacing w:val="-5"/>
          <w:sz w:val="30"/>
          <w:szCs w:val="30"/>
        </w:rPr>
      </w:pPr>
      <w:ins w:id="83" w:author="Unknown">
        <w:r w:rsidRPr="00C8178C">
          <w:rPr>
            <w:rFonts w:ascii="Arial" w:eastAsia="Times New Roman" w:hAnsi="Arial" w:cs="Arial"/>
            <w:color w:val="336699"/>
            <w:spacing w:val="-5"/>
            <w:sz w:val="30"/>
            <w:szCs w:val="30"/>
          </w:rPr>
          <w:t>Step 4: Set Permissions on – 192.168.0.11</w:t>
        </w:r>
      </w:ins>
    </w:p>
    <w:p w:rsidR="00C8178C" w:rsidRPr="00C8178C" w:rsidRDefault="00C8178C" w:rsidP="00C8178C">
      <w:pPr>
        <w:shd w:val="clear" w:color="auto" w:fill="FFFFFF"/>
        <w:spacing w:after="240" w:line="240" w:lineRule="auto"/>
        <w:textAlignment w:val="baseline"/>
        <w:rPr>
          <w:ins w:id="84" w:author="Unknown"/>
          <w:rFonts w:ascii="Arial" w:eastAsia="Times New Roman" w:hAnsi="Arial" w:cs="Arial"/>
          <w:color w:val="272727"/>
          <w:sz w:val="18"/>
          <w:szCs w:val="18"/>
        </w:rPr>
      </w:pPr>
      <w:ins w:id="85" w:author="Unknown"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Due to different SSH versions on servers, we need to set permissions on .</w:t>
        </w:r>
        <w:proofErr w:type="spellStart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ssh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 xml:space="preserve"> directory and </w:t>
        </w:r>
        <w:proofErr w:type="spellStart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authorized_keys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 xml:space="preserve"> file.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86" w:author="Unknown"/>
          <w:rFonts w:ascii="Courier" w:eastAsia="Times New Roman" w:hAnsi="Courier" w:cs="Courier New"/>
          <w:color w:val="FFFFFF"/>
          <w:sz w:val="13"/>
          <w:szCs w:val="13"/>
        </w:rPr>
      </w:pPr>
      <w:ins w:id="87" w:author="Unknown"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[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008000"/>
            <w:sz w:val="13"/>
          </w:rPr>
          <w:t>tecmint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@tecmint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~]$ </w:t>
        </w:r>
        <w:proofErr w:type="spellStart"/>
        <w:proofErr w:type="gram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proofErr w:type="gram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</w:t>
        </w:r>
        <w:r w:rsidRPr="00C8178C">
          <w:rPr>
            <w:rFonts w:ascii="inherit" w:eastAsia="Times New Roman" w:hAnsi="inherit" w:cs="Courier New"/>
            <w:b/>
            <w:bCs/>
            <w:color w:val="0000FF"/>
            <w:sz w:val="13"/>
          </w:rPr>
          <w:t>sheena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@192.168.0.11 "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chmod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700 .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; 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chmod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640 .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/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authorized_keys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"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88" w:author="Unknown"/>
          <w:rFonts w:ascii="Courier" w:eastAsia="Times New Roman" w:hAnsi="Courier" w:cs="Courier New"/>
          <w:color w:val="FFFFFF"/>
          <w:sz w:val="13"/>
          <w:szCs w:val="13"/>
        </w:rPr>
      </w:pPr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89" w:author="Unknown"/>
          <w:rFonts w:ascii="Courier" w:eastAsia="Times New Roman" w:hAnsi="Courier" w:cs="Courier New"/>
          <w:color w:val="FFFFFF"/>
          <w:sz w:val="13"/>
          <w:szCs w:val="13"/>
        </w:rPr>
      </w:pPr>
      <w:ins w:id="90" w:author="Unknown">
        <w:r w:rsidRPr="00C8178C">
          <w:rPr>
            <w:rFonts w:ascii="inherit" w:eastAsia="Times New Roman" w:hAnsi="inherit" w:cs="Courier New"/>
            <w:b/>
            <w:bCs/>
            <w:color w:val="0000FF"/>
            <w:sz w:val="13"/>
          </w:rPr>
          <w:t>sheena</w:t>
        </w:r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@192.168.0.11's password: [</w:t>
        </w:r>
        <w:r w:rsidRPr="00C8178C">
          <w:rPr>
            <w:rFonts w:ascii="inherit" w:eastAsia="Times New Roman" w:hAnsi="inherit" w:cs="Courier New"/>
            <w:b/>
            <w:bCs/>
            <w:color w:val="FF0000"/>
            <w:sz w:val="13"/>
          </w:rPr>
          <w:t>Enter Your Password Here</w:t>
        </w:r>
        <w:r w:rsidRPr="00C8178C">
          <w:rPr>
            <w:rFonts w:ascii="Courier" w:eastAsia="Times New Roman" w:hAnsi="Courier" w:cs="Courier New"/>
            <w:color w:val="FFFFFF"/>
            <w:sz w:val="13"/>
            <w:szCs w:val="13"/>
          </w:rPr>
          <w:t>]</w:t>
        </w:r>
      </w:ins>
    </w:p>
    <w:p w:rsidR="00C8178C" w:rsidRPr="00C8178C" w:rsidRDefault="00C8178C" w:rsidP="00C8178C">
      <w:pPr>
        <w:shd w:val="clear" w:color="auto" w:fill="F1F1F1"/>
        <w:spacing w:after="0" w:line="240" w:lineRule="auto"/>
        <w:jc w:val="center"/>
        <w:textAlignment w:val="baseline"/>
        <w:rPr>
          <w:ins w:id="91" w:author="Unknown"/>
          <w:rFonts w:ascii="Arial" w:eastAsia="Times New Roman" w:hAnsi="Arial" w:cs="Arial"/>
          <w:color w:val="272727"/>
          <w:sz w:val="18"/>
          <w:szCs w:val="18"/>
        </w:rPr>
      </w:pPr>
      <w:r>
        <w:rPr>
          <w:rFonts w:ascii="Arial" w:eastAsia="Times New Roman" w:hAnsi="Arial" w:cs="Arial"/>
          <w:noProof/>
          <w:color w:val="3B8DBD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7086600" cy="4133850"/>
            <wp:effectExtent l="19050" t="0" r="0" b="0"/>
            <wp:docPr id="4" name="Picture 4" descr="Set Permission on SSH Key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t Permission on SSH Key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8C" w:rsidRPr="00C8178C" w:rsidRDefault="00C8178C" w:rsidP="00C8178C">
      <w:pPr>
        <w:shd w:val="clear" w:color="auto" w:fill="F1F1F1"/>
        <w:spacing w:after="140" w:line="240" w:lineRule="auto"/>
        <w:jc w:val="center"/>
        <w:textAlignment w:val="baseline"/>
        <w:rPr>
          <w:ins w:id="92" w:author="Unknown"/>
          <w:rFonts w:ascii="inherit" w:eastAsia="Times New Roman" w:hAnsi="inherit" w:cs="Arial"/>
          <w:i/>
          <w:iCs/>
          <w:color w:val="999999"/>
          <w:sz w:val="13"/>
          <w:szCs w:val="13"/>
        </w:rPr>
      </w:pPr>
      <w:ins w:id="93" w:author="Unknown"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>Set Permission on SSH Key</w:t>
        </w:r>
      </w:ins>
    </w:p>
    <w:p w:rsidR="00C8178C" w:rsidRPr="00C8178C" w:rsidRDefault="00C8178C" w:rsidP="00C8178C">
      <w:pPr>
        <w:pBdr>
          <w:bottom w:val="dashed" w:sz="4" w:space="0" w:color="DDDDDD"/>
        </w:pBdr>
        <w:shd w:val="clear" w:color="auto" w:fill="FFFFFF"/>
        <w:spacing w:after="140" w:line="312" w:lineRule="atLeast"/>
        <w:textAlignment w:val="baseline"/>
        <w:outlineLvl w:val="2"/>
        <w:rPr>
          <w:ins w:id="94" w:author="Unknown"/>
          <w:rFonts w:ascii="Arial" w:eastAsia="Times New Roman" w:hAnsi="Arial" w:cs="Arial"/>
          <w:color w:val="336699"/>
          <w:spacing w:val="-5"/>
          <w:sz w:val="30"/>
          <w:szCs w:val="30"/>
        </w:rPr>
      </w:pPr>
      <w:ins w:id="95" w:author="Unknown">
        <w:r w:rsidRPr="00C8178C">
          <w:rPr>
            <w:rFonts w:ascii="Arial" w:eastAsia="Times New Roman" w:hAnsi="Arial" w:cs="Arial"/>
            <w:color w:val="336699"/>
            <w:spacing w:val="-5"/>
            <w:sz w:val="30"/>
            <w:szCs w:val="30"/>
          </w:rPr>
          <w:t>Step 5: Login from 192.168.0.12 to 192.168.0.11 Server without Password</w:t>
        </w:r>
      </w:ins>
    </w:p>
    <w:p w:rsidR="00C8178C" w:rsidRPr="00C8178C" w:rsidRDefault="00C8178C" w:rsidP="00C8178C">
      <w:pPr>
        <w:shd w:val="clear" w:color="auto" w:fill="FFFFFF"/>
        <w:spacing w:after="0" w:line="240" w:lineRule="auto"/>
        <w:textAlignment w:val="baseline"/>
        <w:rPr>
          <w:ins w:id="96" w:author="Unknown"/>
          <w:rFonts w:ascii="Arial" w:eastAsia="Times New Roman" w:hAnsi="Arial" w:cs="Arial"/>
          <w:color w:val="272727"/>
          <w:sz w:val="18"/>
          <w:szCs w:val="18"/>
        </w:rPr>
      </w:pPr>
      <w:ins w:id="97" w:author="Unknown"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From now onwards you can log into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192.168.0.11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as </w:t>
        </w:r>
        <w:proofErr w:type="spellStart"/>
        <w:proofErr w:type="gramStart"/>
        <w:r w:rsidRPr="00C8178C">
          <w:rPr>
            <w:rFonts w:ascii="inherit" w:eastAsia="Times New Roman" w:hAnsi="inherit" w:cs="Arial"/>
            <w:color w:val="0000FF"/>
            <w:sz w:val="18"/>
          </w:rPr>
          <w:t>sheena</w:t>
        </w:r>
        <w:proofErr w:type="spellEnd"/>
        <w:proofErr w:type="gram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user from server </w:t>
        </w:r>
        <w:r w:rsidRPr="00C8178C">
          <w:rPr>
            <w:rFonts w:ascii="inherit" w:eastAsia="Times New Roman" w:hAnsi="inherit" w:cs="Arial"/>
            <w:color w:val="333333"/>
            <w:sz w:val="18"/>
          </w:rPr>
          <w:t>192.168.0.12</w:t>
        </w:r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as </w:t>
        </w:r>
        <w:proofErr w:type="spellStart"/>
        <w:r w:rsidRPr="00C8178C">
          <w:rPr>
            <w:rFonts w:ascii="inherit" w:eastAsia="Times New Roman" w:hAnsi="inherit" w:cs="Arial"/>
            <w:color w:val="008000"/>
            <w:sz w:val="18"/>
          </w:rPr>
          <w:t>tecmint</w:t>
        </w:r>
        <w:proofErr w:type="spellEnd"/>
        <w:r w:rsidRPr="00C8178C">
          <w:rPr>
            <w:rFonts w:ascii="Arial" w:eastAsia="Times New Roman" w:hAnsi="Arial" w:cs="Arial"/>
            <w:color w:val="272727"/>
            <w:sz w:val="18"/>
            <w:szCs w:val="18"/>
          </w:rPr>
          <w:t> user without password.</w:t>
        </w:r>
      </w:ins>
    </w:p>
    <w:p w:rsidR="00C8178C" w:rsidRPr="00C8178C" w:rsidRDefault="00C8178C" w:rsidP="00C8178C">
      <w:pPr>
        <w:pBdr>
          <w:top w:val="single" w:sz="4" w:space="5" w:color="289FF4"/>
          <w:left w:val="single" w:sz="18" w:space="9" w:color="289FF4"/>
          <w:bottom w:val="single" w:sz="4" w:space="5" w:color="289FF4"/>
          <w:right w:val="single" w:sz="4" w:space="5" w:color="289FF4"/>
        </w:pBdr>
        <w:shd w:val="clear" w:color="auto" w:fill="051E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0" w:lineRule="atLeast"/>
        <w:textAlignment w:val="baseline"/>
        <w:rPr>
          <w:ins w:id="98" w:author="Unknown"/>
          <w:rFonts w:ascii="Courier" w:eastAsia="Times New Roman" w:hAnsi="Courier" w:cs="Courier New"/>
          <w:color w:val="FFFFFF"/>
          <w:sz w:val="13"/>
          <w:szCs w:val="13"/>
        </w:rPr>
      </w:pPr>
      <w:ins w:id="99" w:author="Unknown"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[</w:t>
        </w:r>
        <w:proofErr w:type="spellStart"/>
        <w:r w:rsidRPr="00C8178C">
          <w:rPr>
            <w:rFonts w:ascii="inherit" w:eastAsia="Times New Roman" w:hAnsi="inherit" w:cs="Courier New"/>
            <w:b/>
            <w:bCs/>
            <w:color w:val="008000"/>
            <w:sz w:val="13"/>
          </w:rPr>
          <w:t>tecmint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@tecmint</w:t>
        </w:r>
        <w:proofErr w:type="spell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~]$ </w:t>
        </w:r>
        <w:proofErr w:type="spellStart"/>
        <w:proofErr w:type="gramStart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ssh</w:t>
        </w:r>
        <w:proofErr w:type="spellEnd"/>
        <w:proofErr w:type="gramEnd"/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 xml:space="preserve"> </w:t>
        </w:r>
        <w:r w:rsidRPr="00C8178C">
          <w:rPr>
            <w:rFonts w:ascii="inherit" w:eastAsia="Times New Roman" w:hAnsi="inherit" w:cs="Courier New"/>
            <w:b/>
            <w:bCs/>
            <w:color w:val="0000FF"/>
            <w:sz w:val="13"/>
          </w:rPr>
          <w:t>sheena</w:t>
        </w:r>
        <w:r w:rsidRPr="00C8178C">
          <w:rPr>
            <w:rFonts w:ascii="inherit" w:eastAsia="Times New Roman" w:hAnsi="inherit" w:cs="Courier New"/>
            <w:b/>
            <w:bCs/>
            <w:color w:val="FFFFFF"/>
            <w:sz w:val="13"/>
          </w:rPr>
          <w:t>@192.168.0.11</w:t>
        </w:r>
      </w:ins>
    </w:p>
    <w:p w:rsidR="00C8178C" w:rsidRPr="00C8178C" w:rsidRDefault="00C8178C" w:rsidP="00C8178C">
      <w:pPr>
        <w:shd w:val="clear" w:color="auto" w:fill="F1F1F1"/>
        <w:spacing w:after="0" w:line="240" w:lineRule="auto"/>
        <w:jc w:val="center"/>
        <w:textAlignment w:val="baseline"/>
        <w:rPr>
          <w:ins w:id="100" w:author="Unknown"/>
          <w:rFonts w:ascii="Arial" w:eastAsia="Times New Roman" w:hAnsi="Arial" w:cs="Arial"/>
          <w:color w:val="272727"/>
          <w:sz w:val="18"/>
          <w:szCs w:val="18"/>
        </w:rPr>
      </w:pPr>
      <w:r>
        <w:rPr>
          <w:rFonts w:ascii="Arial" w:eastAsia="Times New Roman" w:hAnsi="Arial" w:cs="Arial"/>
          <w:noProof/>
          <w:color w:val="3B8DBD"/>
          <w:sz w:val="18"/>
          <w:szCs w:val="18"/>
          <w:bdr w:val="none" w:sz="0" w:space="0" w:color="auto" w:frame="1"/>
        </w:rPr>
        <w:lastRenderedPageBreak/>
        <w:drawing>
          <wp:inline distT="0" distB="0" distL="0" distR="0">
            <wp:extent cx="6743700" cy="4133850"/>
            <wp:effectExtent l="19050" t="0" r="0" b="0"/>
            <wp:docPr id="5" name="Picture 5" descr="SSH Remote Passwordless Logi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SH Remote Passwordless Logi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13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78C" w:rsidRPr="00C8178C" w:rsidRDefault="00C8178C" w:rsidP="00C8178C">
      <w:pPr>
        <w:shd w:val="clear" w:color="auto" w:fill="F1F1F1"/>
        <w:spacing w:after="140" w:line="240" w:lineRule="auto"/>
        <w:jc w:val="center"/>
        <w:textAlignment w:val="baseline"/>
        <w:rPr>
          <w:ins w:id="101" w:author="Unknown"/>
          <w:rFonts w:ascii="inherit" w:eastAsia="Times New Roman" w:hAnsi="inherit" w:cs="Arial"/>
          <w:i/>
          <w:iCs/>
          <w:color w:val="999999"/>
          <w:sz w:val="13"/>
          <w:szCs w:val="13"/>
        </w:rPr>
      </w:pPr>
      <w:ins w:id="102" w:author="Unknown"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 xml:space="preserve">SSH Remote </w:t>
        </w:r>
        <w:proofErr w:type="spellStart"/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>Passwordless</w:t>
        </w:r>
        <w:proofErr w:type="spellEnd"/>
        <w:r w:rsidRPr="00C8178C">
          <w:rPr>
            <w:rFonts w:ascii="inherit" w:eastAsia="Times New Roman" w:hAnsi="inherit" w:cs="Arial"/>
            <w:i/>
            <w:iCs/>
            <w:color w:val="999999"/>
            <w:sz w:val="13"/>
            <w:szCs w:val="13"/>
          </w:rPr>
          <w:t xml:space="preserve"> Login</w:t>
        </w:r>
      </w:ins>
    </w:p>
    <w:p w:rsidR="003C011B" w:rsidRDefault="003C011B"/>
    <w:sectPr w:rsidR="003C0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8178C"/>
    <w:rsid w:val="003C011B"/>
    <w:rsid w:val="00C81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817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8178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8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178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17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178C"/>
    <w:rPr>
      <w:rFonts w:ascii="Courier New" w:eastAsia="Times New Roman" w:hAnsi="Courier New" w:cs="Courier New"/>
      <w:sz w:val="20"/>
    </w:rPr>
  </w:style>
  <w:style w:type="paragraph" w:customStyle="1" w:styleId="wp-caption-text">
    <w:name w:val="wp-caption-text"/>
    <w:basedOn w:val="Normal"/>
    <w:rsid w:val="00C817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178C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78C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5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0352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3671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38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0987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4353">
          <w:marLeft w:val="0"/>
          <w:marRight w:val="0"/>
          <w:marTop w:val="0"/>
          <w:marBottom w:val="1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mint.com/wp-content/uploads/2012/10/Upload-RSA-Key.gif" TargetMode="External"/><Relationship Id="rId13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hyperlink" Target="https://www.tecmint.com/wp-content/uploads/2012/10/SSH-Remote-Passwordless-Login.gi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cmint.com/wp-content/uploads/2012/10/Create-SSH-Directory.gif" TargetMode="External"/><Relationship Id="rId11" Type="http://schemas.openxmlformats.org/officeDocument/2006/relationships/image" Target="media/image4.gif"/><Relationship Id="rId5" Type="http://schemas.openxmlformats.org/officeDocument/2006/relationships/image" Target="media/image1.gif"/><Relationship Id="rId15" Type="http://schemas.openxmlformats.org/officeDocument/2006/relationships/theme" Target="theme/theme1.xml"/><Relationship Id="rId10" Type="http://schemas.openxmlformats.org/officeDocument/2006/relationships/hyperlink" Target="https://www.tecmint.com/wp-content/uploads/2012/10/Set-Permission-on-SSH-Key.gif" TargetMode="External"/><Relationship Id="rId4" Type="http://schemas.openxmlformats.org/officeDocument/2006/relationships/hyperlink" Target="https://www.tecmint.com/wp-content/uploads/2012/10/Create-SSH-RSA-Key.gif" TargetMode="External"/><Relationship Id="rId9" Type="http://schemas.openxmlformats.org/officeDocument/2006/relationships/image" Target="media/image3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392</Words>
  <Characters>2236</Characters>
  <Application>Microsoft Office Word</Application>
  <DocSecurity>0</DocSecurity>
  <Lines>18</Lines>
  <Paragraphs>5</Paragraphs>
  <ScaleCrop>false</ScaleCrop>
  <Company>Grizli777</Company>
  <LinksUpToDate>false</LinksUpToDate>
  <CharactersWithSpaces>2623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Ilead</dc:creator>
  <cp:keywords/>
  <dc:description/>
  <cp:lastModifiedBy>Ilead</cp:lastModifiedBy>
  <cp:revision>2</cp:revision>
  <dcterms:created xsi:type="dcterms:W3CDTF">2018-12-25T07:03:00Z</dcterms:created>
  <dcterms:modified xsi:type="dcterms:W3CDTF">2018-12-25T07:04:00Z</dcterms:modified>
</cp:coreProperties>
</file>